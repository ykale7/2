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6: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Java file codes: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com.example.practical8;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android.view.ContextMenu;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android.widget.PopupMenu;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androidx.appcompat.app.AlertDialog;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Button btnAlertDialog, btnPopupMenu, btnContextMenu;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btnPopupMenu = findViewById(R.id.btnPopupMenu);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btnContextMenu = findViewById(R.id.btnContextMenu);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btnPopupMenu.setOnClickListener(new View.OnClickListener()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showPopupMenu(v);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registerForContextMenu(btnContextMenu);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void showPopupMenu(View v)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PopupMenu popupMenu = new PopupMenu(this, v);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popupMenu.getMenuInflater().inflate(R.menu.popup_menu, popupMenu.getMenu());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popupMenu.setOnMenuItemClickListener(new PopupMenu.OnMenuItemClickListener()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public boolean onMenuItemClick(MenuItem item)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switch (item.getItemId())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case R.id.popup_item1: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Toast.makeText(MainActivity.this, "Popup Item 1 clicked", Toast.LENGTH_SHORT).show();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case R.id.popup_item2: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Toast.makeText(MainActivity.this, "Popup Item 2 clicked", Toast.LENGTH_SHORT).show();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popupMenu.show();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onCreateContextMenu(ContextMenu menu, View v, ContextMenu.ContextMenuInfo menuInfo)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super.onCreateContextMenu(menu, v, menuInfo);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getMenuInflater().inflate(R.menu.context_menu, menu);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boolean onContextItemSelected(MenuItem item)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switch (item.getItemId())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case R.id.option1: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Toast.makeText(this, "Option 1 clicked", Toast.LENGTH_SHORT).show();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case R.id.option2: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Toast.makeText(this, "Option 2 clicked", Toast.LENGTH_SHORT).show();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return super.onContextItemSelected(item);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boolean onCreateOptionsMenu(android.view.Menu menu)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getMenuInflater().inflate(R.menu.options_menu, menu);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boolean onOptionsItemSelected(MenuItem item)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switch (item.getItemId())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case R.id.option_settings: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Toast.makeText(this, "Settings clicked", Toast.LENGTH_SHORT).show();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case R.id.option_about: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Toast.makeText(this, "About clicked", Toast.LENGTH_SHORT).show();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return super.onOptionsItemSelected(item);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2) xml file 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android:id="@+id/btnPopupMenu"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android:layout_marginTop="292dp"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android:text="Show Popup Menu" 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android:id="@+id/btnContextMenu"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android:layout_below="@id/btnPopupMenu"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android:text="Show Context Menu"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popup_menu.xml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android:id="@+id/popup_item1"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android:title="Entc"/&gt;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android:id="@+id/popup_item2"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android:title="Mechanical"/&gt;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context_menu.xml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android:id="@+id/option1"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android:title="FE"/&gt;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android:id="@+id/option2"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android:title="SE"/&gt;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options_menu.xml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android:id="@+id/option_settings"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android:title="Settings"/&gt;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android:id="@+id/option_about"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android:title="About"/&gt;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A4">
      <w:pPr>
        <w:rPr>
          <w:ins w:author="2183_ ANUSHKA ATHAVALE" w:id="0" w:date="2024-04-16T18:17:52Z"/>
        </w:rPr>
      </w:pPr>
      <w:ins w:author="2183_ ANUSHKA ATHAVALE" w:id="0" w:date="2024-04-16T18:17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8863" cy="39590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3959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338388" cy="39578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957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38388" cy="39453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94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